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39E791" w14:textId="035FE09F" w:rsidR="006C459A" w:rsidRDefault="006C459A">
      <w:pPr>
        <w:contextualSpacing w:val="0"/>
        <w:rPr>
          <w:rFonts w:hint="eastAsia"/>
          <w:b/>
        </w:rPr>
      </w:pPr>
      <w:r>
        <w:rPr>
          <w:rFonts w:hint="eastAsia"/>
          <w:b/>
        </w:rPr>
        <w:t>Xiangzhu Chen</w:t>
      </w:r>
    </w:p>
    <w:p w14:paraId="786CDCCF" w14:textId="3F778570" w:rsidR="006C459A" w:rsidRDefault="006C459A">
      <w:pPr>
        <w:contextualSpacing w:val="0"/>
        <w:rPr>
          <w:rFonts w:hint="eastAsia"/>
          <w:b/>
        </w:rPr>
      </w:pPr>
      <w:r>
        <w:rPr>
          <w:rFonts w:hint="eastAsia"/>
          <w:b/>
        </w:rPr>
        <w:t>Assignment 8 Write Up</w:t>
      </w:r>
    </w:p>
    <w:p w14:paraId="1038EB23" w14:textId="5AA1418E" w:rsidR="006C459A" w:rsidRDefault="006C459A">
      <w:pPr>
        <w:contextualSpacing w:val="0"/>
        <w:rPr>
          <w:rFonts w:hint="eastAsia"/>
          <w:b/>
        </w:rPr>
      </w:pPr>
      <w:r>
        <w:rPr>
          <w:rFonts w:hint="eastAsia"/>
          <w:b/>
        </w:rPr>
        <w:t>Section A</w:t>
      </w:r>
    </w:p>
    <w:p w14:paraId="4B7591F2" w14:textId="77777777" w:rsidR="006C459A" w:rsidRDefault="006C459A">
      <w:pPr>
        <w:contextualSpacing w:val="0"/>
        <w:rPr>
          <w:rFonts w:hint="eastAsia"/>
          <w:b/>
        </w:rPr>
      </w:pPr>
    </w:p>
    <w:p w14:paraId="6746EFEE" w14:textId="4E78017A" w:rsidR="006C459A" w:rsidRPr="006C459A" w:rsidRDefault="006C459A">
      <w:pPr>
        <w:rPr>
          <w:rFonts w:hint="eastAsia"/>
        </w:rPr>
      </w:pPr>
      <w:hyperlink r:id="rId5" w:history="1">
        <w:r w:rsidRPr="00001B8F">
          <w:rPr>
            <w:rStyle w:val="Hyperlink"/>
          </w:rPr>
          <w:t>https://xatiachen.github.io/pui2018/homework8/index.html</w:t>
        </w:r>
      </w:hyperlink>
    </w:p>
    <w:p w14:paraId="276F59ED" w14:textId="77777777" w:rsidR="006C459A" w:rsidRDefault="006C459A">
      <w:pPr>
        <w:contextualSpacing w:val="0"/>
        <w:rPr>
          <w:rFonts w:hint="eastAsia"/>
          <w:b/>
        </w:rPr>
      </w:pPr>
    </w:p>
    <w:p w14:paraId="64CC9E35" w14:textId="77777777" w:rsidR="00B13D99" w:rsidRDefault="00910AEA">
      <w:pPr>
        <w:contextualSpacing w:val="0"/>
        <w:rPr>
          <w:b/>
        </w:rPr>
      </w:pPr>
      <w:r>
        <w:rPr>
          <w:b/>
        </w:rPr>
        <w:t>Part A</w:t>
      </w:r>
    </w:p>
    <w:p w14:paraId="18DE3F68" w14:textId="6338F1E8" w:rsidR="00B13D99" w:rsidRDefault="00910AEA">
      <w:pPr>
        <w:contextualSpacing w:val="0"/>
      </w:pPr>
      <w:r>
        <w:t xml:space="preserve">The purpose of my website is to provide a cherry-picked and easy-to-digest introduction to </w:t>
      </w:r>
      <w:proofErr w:type="spellStart"/>
      <w:r>
        <w:t>Huangme</w:t>
      </w:r>
      <w:r w:rsidR="00B865A7">
        <w:t>i</w:t>
      </w:r>
      <w:proofErr w:type="spellEnd"/>
      <w:r w:rsidR="00B865A7">
        <w:t xml:space="preserve"> Opera, one of the five most popular</w:t>
      </w:r>
      <w:r>
        <w:t xml:space="preserve"> opera types in China, so that users of this website</w:t>
      </w:r>
      <w:r w:rsidR="00A410FC">
        <w:t xml:space="preserve"> </w:t>
      </w:r>
      <w:del w:id="0" w:author="Gillis Bernard" w:date="2018-12-01T00:57:00Z">
        <w:r>
          <w:delText xml:space="preserve"> tool </w:delText>
        </w:r>
      </w:del>
      <w:r>
        <w:t xml:space="preserve">can learn </w:t>
      </w:r>
      <w:del w:id="1" w:author="Gillis Bernard" w:date="2018-12-01T00:57:00Z">
        <w:r>
          <w:delText xml:space="preserve">about the </w:delText>
        </w:r>
      </w:del>
      <w:r w:rsidR="00D034D1">
        <w:t>basic knowledge</w:t>
      </w:r>
      <w:del w:id="2" w:author="Gillis Bernard" w:date="2018-12-01T00:57:00Z">
        <w:r>
          <w:delText>of</w:delText>
        </w:r>
      </w:del>
      <w:ins w:id="3" w:author="Gillis Bernard" w:date="2018-12-01T00:57:00Z">
        <w:r>
          <w:t xml:space="preserve"> about</w:t>
        </w:r>
      </w:ins>
      <w:r>
        <w:t xml:space="preserve"> this </w:t>
      </w:r>
      <w:ins w:id="4" w:author="Gillis Bernard" w:date="2018-12-01T00:58:00Z">
        <w:r>
          <w:t xml:space="preserve">style of </w:t>
        </w:r>
      </w:ins>
      <w:r>
        <w:t>opera</w:t>
      </w:r>
      <w:del w:id="5" w:author="Gillis Bernard" w:date="2018-12-01T00:58:00Z">
        <w:r>
          <w:delText xml:space="preserve"> which will enable them to talk about this topic in terms of simple melodies, classic plays, and so on</w:delText>
        </w:r>
      </w:del>
      <w:r>
        <w:t xml:space="preserve">. </w:t>
      </w:r>
      <w:ins w:id="6" w:author="Gillis Bernard" w:date="2018-12-01T00:59:00Z">
        <w:r>
          <w:t xml:space="preserve">After interacting with my website, users will be able </w:t>
        </w:r>
      </w:ins>
      <w:r w:rsidR="00915D7F">
        <w:t>experience</w:t>
      </w:r>
      <w:ins w:id="7" w:author="Gillis Bernard" w:date="2018-12-01T00:59:00Z">
        <w:r>
          <w:t xml:space="preserve"> the </w:t>
        </w:r>
      </w:ins>
      <w:r w:rsidR="00371ED5">
        <w:rPr>
          <w:rFonts w:hint="eastAsia"/>
        </w:rPr>
        <w:t>simple</w:t>
      </w:r>
      <w:ins w:id="8" w:author="Gillis Bernard" w:date="2018-12-01T00:59:00Z">
        <w:r>
          <w:t xml:space="preserve"> melodies and classical plays that are signatures of </w:t>
        </w:r>
        <w:proofErr w:type="spellStart"/>
        <w:r>
          <w:t>H</w:t>
        </w:r>
        <w:r>
          <w:t>uangmei</w:t>
        </w:r>
        <w:proofErr w:type="spellEnd"/>
        <w:r>
          <w:t xml:space="preserve"> Opera. </w:t>
        </w:r>
      </w:ins>
      <w:r>
        <w:t>Since this topic is rather complicated</w:t>
      </w:r>
      <w:ins w:id="9" w:author="Gillis Bernard" w:date="2018-12-01T00:58:00Z">
        <w:r>
          <w:t xml:space="preserve"> and</w:t>
        </w:r>
      </w:ins>
      <w:del w:id="10" w:author="Gillis Bernard" w:date="2018-12-01T00:58:00Z">
        <w:r>
          <w:delText>,</w:delText>
        </w:r>
      </w:del>
      <w:r>
        <w:t xml:space="preserve"> broad</w:t>
      </w:r>
      <w:del w:id="11" w:author="Gillis Bernard" w:date="2018-12-01T00:58:00Z">
        <w:r>
          <w:delText>, and intricate</w:delText>
        </w:r>
      </w:del>
      <w:r>
        <w:t xml:space="preserve">, I only </w:t>
      </w:r>
      <w:ins w:id="12" w:author="Gillis Bernard" w:date="2018-12-01T00:58:00Z">
        <w:r>
          <w:t>included</w:t>
        </w:r>
      </w:ins>
      <w:del w:id="13" w:author="Gillis Bernard" w:date="2018-12-01T00:58:00Z">
        <w:r>
          <w:delText>selected</w:delText>
        </w:r>
      </w:del>
      <w:r>
        <w:t xml:space="preserve"> basic information for this website</w:t>
      </w:r>
      <w:del w:id="14" w:author="Gillis Bernard" w:date="2018-12-01T01:00:00Z">
        <w:r>
          <w:delText xml:space="preserve"> tool</w:delText>
        </w:r>
      </w:del>
      <w:r>
        <w:t xml:space="preserve">. Other than the melodies and plays mentioned above, this website also includes a straightforward </w:t>
      </w:r>
      <w:ins w:id="15" w:author="Gillis Bernard" w:date="2018-12-01T01:00:00Z">
        <w:r>
          <w:t xml:space="preserve">overview </w:t>
        </w:r>
      </w:ins>
      <w:del w:id="16" w:author="Gillis Bernard" w:date="2018-12-01T01:00:00Z">
        <w:r>
          <w:delText>intro</w:delText>
        </w:r>
        <w:r>
          <w:delText>duction</w:delText>
        </w:r>
      </w:del>
      <w:r>
        <w:t xml:space="preserve">of </w:t>
      </w:r>
      <w:ins w:id="17" w:author="Gillis Bernard" w:date="2018-12-01T01:00:00Z">
        <w:r>
          <w:t>the</w:t>
        </w:r>
      </w:ins>
      <w:del w:id="18" w:author="Gillis Bernard" w:date="2018-12-01T01:00:00Z">
        <w:r>
          <w:delText xml:space="preserve">a </w:delText>
        </w:r>
      </w:del>
      <w:ins w:id="19" w:author="Gillis Bernard" w:date="2018-12-01T01:00:00Z">
        <w:r>
          <w:t xml:space="preserve"> </w:t>
        </w:r>
      </w:ins>
      <w:r>
        <w:t xml:space="preserve">major </w:t>
      </w:r>
      <w:ins w:id="20" w:author="Gillis Bernard" w:date="2018-12-01T01:00:00Z">
        <w:r>
          <w:t>costume</w:t>
        </w:r>
      </w:ins>
      <w:del w:id="21" w:author="Gillis Bernard" w:date="2018-12-01T01:00:00Z">
        <w:r>
          <w:delText>dress-up</w:delText>
        </w:r>
      </w:del>
      <w:r>
        <w:t xml:space="preserve"> style</w:t>
      </w:r>
      <w:ins w:id="22" w:author="Gillis Bernard" w:date="2018-12-01T01:00:00Z">
        <w:r>
          <w:t>s</w:t>
        </w:r>
      </w:ins>
      <w:del w:id="23" w:author="Gillis Bernard" w:date="2018-12-01T01:00:00Z">
        <w:r>
          <w:delText>,</w:delText>
        </w:r>
      </w:del>
      <w:r>
        <w:t xml:space="preserve"> and a leading female figure who </w:t>
      </w:r>
      <w:ins w:id="24" w:author="Gillis Bernard" w:date="2018-12-01T01:01:00Z">
        <w:r>
          <w:t xml:space="preserve">greatly </w:t>
        </w:r>
      </w:ins>
      <w:r>
        <w:t xml:space="preserve">contributed </w:t>
      </w:r>
      <w:del w:id="25" w:author="Gillis Bernard" w:date="2018-12-01T01:01:00Z">
        <w:r>
          <w:delText xml:space="preserve">a great deal </w:delText>
        </w:r>
      </w:del>
      <w:r>
        <w:t>to the development of</w:t>
      </w:r>
      <w:r w:rsidR="007932A1">
        <w:rPr>
          <w:rFonts w:hint="eastAsia"/>
        </w:rPr>
        <w:t xml:space="preserve"> this art</w:t>
      </w:r>
      <w:r>
        <w:t xml:space="preserve">. </w:t>
      </w:r>
      <w:ins w:id="26" w:author="Gillis Bernard" w:date="2018-12-01T01:01:00Z">
        <w:r>
          <w:t>A secondary</w:t>
        </w:r>
      </w:ins>
      <w:del w:id="27" w:author="Gillis Bernard" w:date="2018-12-01T01:01:00Z">
        <w:r>
          <w:delText>Another rather less obvious</w:delText>
        </w:r>
      </w:del>
      <w:r w:rsidR="0078022E">
        <w:t xml:space="preserve"> message revealed</w:t>
      </w:r>
      <w:r>
        <w:t xml:space="preserve"> </w:t>
      </w:r>
      <w:r w:rsidR="0078022E">
        <w:rPr>
          <w:rFonts w:hint="eastAsia"/>
        </w:rPr>
        <w:t xml:space="preserve">by </w:t>
      </w:r>
      <w:r w:rsidR="00DE3FAB">
        <w:t xml:space="preserve">this website tool is the </w:t>
      </w:r>
      <w:r>
        <w:t>feminist aspect o</w:t>
      </w:r>
      <w:r>
        <w:t>f the opera. For example, the three plays showcased on the website all focus</w:t>
      </w:r>
      <w:del w:id="28" w:author="Gillis Bernard" w:date="2018-12-01T01:01:00Z">
        <w:r>
          <w:delText>ed</w:delText>
        </w:r>
      </w:del>
      <w:r>
        <w:t xml:space="preserve"> on how women </w:t>
      </w:r>
      <w:ins w:id="29" w:author="Gillis Bernard" w:date="2018-12-01T01:01:00Z">
        <w:r>
          <w:t>are as</w:t>
        </w:r>
        <w:del w:id="30" w:author="Gillis Bernard" w:date="2018-12-01T01:01:00Z">
          <w:r>
            <w:delText>can</w:delText>
          </w:r>
        </w:del>
      </w:ins>
      <w:del w:id="31" w:author="Gillis Bernard" w:date="2018-12-01T01:01:00Z">
        <w:r>
          <w:delText>could be</w:delText>
        </w:r>
      </w:del>
      <w:r>
        <w:t xml:space="preserve"> intelligent</w:t>
      </w:r>
      <w:ins w:id="32" w:author="Gillis Bernard" w:date="2018-12-01T01:02:00Z">
        <w:r>
          <w:t xml:space="preserve"> and strong as men,</w:t>
        </w:r>
      </w:ins>
      <w:r w:rsidR="00552888">
        <w:rPr>
          <w:rFonts w:hint="eastAsia"/>
        </w:rPr>
        <w:t xml:space="preserve"> </w:t>
      </w:r>
      <w:del w:id="33" w:author="Gillis Bernard" w:date="2018-12-01T01:02:00Z">
        <w:r>
          <w:delText xml:space="preserve">, strong, </w:delText>
        </w:r>
      </w:del>
      <w:r>
        <w:t xml:space="preserve">and </w:t>
      </w:r>
      <w:ins w:id="34" w:author="Gillis Bernard" w:date="2018-12-01T01:02:00Z">
        <w:r>
          <w:t xml:space="preserve">are </w:t>
        </w:r>
      </w:ins>
      <w:r>
        <w:t>equal to all other people. The target audience</w:t>
      </w:r>
      <w:ins w:id="35" w:author="Gillis Bernard" w:date="2018-12-01T01:03:00Z">
        <w:r>
          <w:t xml:space="preserve"> consists of </w:t>
        </w:r>
      </w:ins>
      <w:del w:id="36" w:author="Gillis Bernard" w:date="2018-12-01T01:03:00Z">
        <w:r>
          <w:delText xml:space="preserve"> is</w:delText>
        </w:r>
      </w:del>
      <w:r>
        <w:t>people who are interested in operas</w:t>
      </w:r>
      <w:ins w:id="37" w:author="Gillis Bernard" w:date="2018-12-01T01:02:00Z">
        <w:r>
          <w:t xml:space="preserve"> and </w:t>
        </w:r>
      </w:ins>
      <w:r w:rsidR="00D47054">
        <w:rPr>
          <w:rFonts w:hint="eastAsia"/>
        </w:rPr>
        <w:t>art-lovers</w:t>
      </w:r>
      <w:ins w:id="38" w:author="Gillis Bernard" w:date="2018-12-01T01:02:00Z">
        <w:r>
          <w:t xml:space="preserve"> who are looking to learn more about this classical style before purchasing tickets.</w:t>
        </w:r>
      </w:ins>
      <w:del w:id="39" w:author="Gillis Bernard" w:date="2018-12-01T01:02:00Z">
        <w:r>
          <w:delText xml:space="preserve"> and willing to learn more about it.</w:delText>
        </w:r>
      </w:del>
    </w:p>
    <w:p w14:paraId="21333EB1" w14:textId="77777777" w:rsidR="00B13D99" w:rsidRDefault="00B13D99">
      <w:pPr>
        <w:contextualSpacing w:val="0"/>
      </w:pPr>
    </w:p>
    <w:p w14:paraId="45F8D1D6" w14:textId="4718775E" w:rsidR="00B13D99" w:rsidRDefault="00910AEA">
      <w:pPr>
        <w:contextualSpacing w:val="0"/>
      </w:pPr>
      <w:r>
        <w:t xml:space="preserve">This website </w:t>
      </w:r>
      <w:ins w:id="40" w:author="Gillis Bernard" w:date="2018-12-01T01:05:00Z">
        <w:r>
          <w:t>engages the user by bringing the thrill of the opera to their computer</w:t>
        </w:r>
        <w:r>
          <w:t xml:space="preserve"> or phone screen. </w:t>
        </w:r>
      </w:ins>
      <w:del w:id="41" w:author="Gillis Bernard" w:date="2018-12-01T01:05:00Z">
        <w:r>
          <w:delText>is interesting and engaging for numerous reason</w:delText>
        </w:r>
      </w:del>
      <w:ins w:id="42" w:author="Gillis Bernard" w:date="2018-12-01T01:03:00Z">
        <w:r>
          <w:t>First</w:t>
        </w:r>
      </w:ins>
      <w:del w:id="43" w:author="Gillis Bernard" w:date="2018-12-01T01:03:00Z">
        <w:r>
          <w:delText>Frist</w:delText>
        </w:r>
      </w:del>
      <w:r>
        <w:t>, the whole site is built on dark background</w:t>
      </w:r>
      <w:ins w:id="44" w:author="Gillis Bernard" w:date="2018-12-01T01:03:00Z">
        <w:r>
          <w:t xml:space="preserve"> to both mimic the opera viewing experience and for </w:t>
        </w:r>
        <w:r>
          <w:t>readability</w:t>
        </w:r>
        <w:r>
          <w:t xml:space="preserve">. The dark background creates </w:t>
        </w:r>
      </w:ins>
      <w:del w:id="45" w:author="Gillis Bernard" w:date="2018-12-01T01:03:00Z">
        <w:r>
          <w:delText>, which forms</w:delText>
        </w:r>
      </w:del>
      <w:r>
        <w:t>high contrast with the cont</w:t>
      </w:r>
      <w:r>
        <w:t xml:space="preserve">ent </w:t>
      </w:r>
      <w:ins w:id="46" w:author="Gillis Bernard" w:date="2018-12-01T01:20:00Z">
        <w:r>
          <w:t xml:space="preserve">in </w:t>
        </w:r>
      </w:ins>
      <w:del w:id="47" w:author="Gillis Bernard" w:date="2018-12-01T01:20:00Z">
        <w:r>
          <w:delText xml:space="preserve">at </w:delText>
        </w:r>
      </w:del>
      <w:r>
        <w:t>the foreground</w:t>
      </w:r>
      <w:ins w:id="48" w:author="Gillis Bernard" w:date="2018-12-01T01:04:00Z">
        <w:r>
          <w:t xml:space="preserve">, making </w:t>
        </w:r>
      </w:ins>
      <w:r w:rsidR="00312FBE">
        <w:rPr>
          <w:rFonts w:hint="eastAsia"/>
        </w:rPr>
        <w:t>it more obvious</w:t>
      </w:r>
      <w:del w:id="49" w:author="Gillis Bernard" w:date="2018-12-01T01:04:00Z">
        <w:r>
          <w:delText xml:space="preserve"> and therefore</w:delText>
        </w:r>
      </w:del>
      <w:ins w:id="50" w:author="Gillis Bernard" w:date="2018-12-01T01:04:00Z">
        <w:del w:id="51" w:author="Gillis Bernard" w:date="2018-12-01T01:04:00Z">
          <w:r>
            <w:delText xml:space="preserve">, the text and images are more prominent, </w:delText>
          </w:r>
        </w:del>
      </w:ins>
      <w:del w:id="52" w:author="Gillis Bernard" w:date="2018-12-01T01:04:00Z">
        <w:r>
          <w:delText xml:space="preserve"> mak</w:delText>
        </w:r>
      </w:del>
      <w:ins w:id="53" w:author="Gillis Bernard" w:date="2018-12-01T01:04:00Z">
        <w:del w:id="54" w:author="Gillis Bernard" w:date="2018-12-01T01:04:00Z">
          <w:r>
            <w:delText xml:space="preserve">ing the content and making it easier for the user to read </w:delText>
          </w:r>
        </w:del>
      </w:ins>
      <w:del w:id="55" w:author="Gillis Bernard" w:date="2018-12-01T01:04:00Z">
        <w:r>
          <w:delText>es the content more prominent, easy to read, and emphasized</w:delText>
        </w:r>
      </w:del>
      <w:r>
        <w:t xml:space="preserve">. </w:t>
      </w:r>
      <w:r w:rsidR="00D41523">
        <w:t>The site</w:t>
      </w:r>
      <w:ins w:id="56" w:author="Gillis Bernard" w:date="2018-12-01T01:06:00Z">
        <w:r>
          <w:t xml:space="preserve"> </w:t>
        </w:r>
      </w:ins>
      <w:r w:rsidR="00947413">
        <w:rPr>
          <w:rFonts w:hint="eastAsia"/>
        </w:rPr>
        <w:t xml:space="preserve">also </w:t>
      </w:r>
      <w:ins w:id="57" w:author="Gillis Bernard" w:date="2018-12-01T01:06:00Z">
        <w:r>
          <w:t>included m</w:t>
        </w:r>
      </w:ins>
      <w:del w:id="58" w:author="Gillis Bernard" w:date="2018-12-01T01:06:00Z">
        <w:r>
          <w:delText>M</w:delText>
        </w:r>
      </w:del>
      <w:r>
        <w:t>ultimedia</w:t>
      </w:r>
      <w:ins w:id="59" w:author="Gillis Bernard" w:date="2018-12-01T01:06:00Z">
        <w:r>
          <w:t xml:space="preserve">, </w:t>
        </w:r>
        <w:r>
          <w:t>such as audios and images</w:t>
        </w:r>
      </w:ins>
      <w:r w:rsidR="00A703B4">
        <w:rPr>
          <w:rFonts w:hint="eastAsia"/>
        </w:rPr>
        <w:t>,</w:t>
      </w:r>
      <w:r w:rsidR="00AB53C4">
        <w:t xml:space="preserve"> </w:t>
      </w:r>
      <w:del w:id="60" w:author="Gillis Bernard" w:date="2018-12-01T01:06:00Z">
        <w:r>
          <w:delText xml:space="preserve">such as audios and images, </w:delText>
        </w:r>
      </w:del>
      <w:r>
        <w:t xml:space="preserve">which helps </w:t>
      </w:r>
      <w:ins w:id="61" w:author="Gillis Bernard" w:date="2018-12-01T01:06:00Z">
        <w:r>
          <w:t xml:space="preserve">the user </w:t>
        </w:r>
      </w:ins>
      <w:del w:id="62" w:author="Gillis Bernard" w:date="2018-12-01T01:06:00Z">
        <w:r>
          <w:delText>them</w:delText>
        </w:r>
      </w:del>
      <w:ins w:id="63" w:author="Gillis Bernard" w:date="2018-12-01T01:06:00Z">
        <w:r>
          <w:t xml:space="preserve">immerse themselves in the </w:t>
        </w:r>
      </w:ins>
      <w:del w:id="64" w:author="Gillis Bernard" w:date="2018-12-01T01:06:00Z">
        <w:r>
          <w:delText>experience the</w:delText>
        </w:r>
      </w:del>
      <w:r>
        <w:t>topic with different senses</w:t>
      </w:r>
      <w:r w:rsidR="00A516A0">
        <w:rPr>
          <w:rFonts w:hint="eastAsia"/>
        </w:rPr>
        <w:t xml:space="preserve">, and also make the information more </w:t>
      </w:r>
      <w:r w:rsidR="00A516A0">
        <w:t>digestible</w:t>
      </w:r>
      <w:r>
        <w:t xml:space="preserve">. </w:t>
      </w:r>
      <w:r w:rsidR="00A516A0">
        <w:rPr>
          <w:rFonts w:hint="eastAsia"/>
        </w:rPr>
        <w:t xml:space="preserve">The website also provides flexible, inviting ways of navigating through the site, </w:t>
      </w:r>
      <w:r w:rsidR="00A23F98">
        <w:rPr>
          <w:rFonts w:hint="eastAsia"/>
        </w:rPr>
        <w:t xml:space="preserve">and the </w:t>
      </w:r>
      <w:r w:rsidR="00A23F98">
        <w:t>information</w:t>
      </w:r>
      <w:r w:rsidR="00A23F98">
        <w:rPr>
          <w:rFonts w:hint="eastAsia"/>
        </w:rPr>
        <w:t xml:space="preserve"> is well-segmented into sub-sections</w:t>
      </w:r>
      <w:r w:rsidR="00585183">
        <w:rPr>
          <w:rFonts w:hint="eastAsia"/>
        </w:rPr>
        <w:t xml:space="preserve"> with text and media</w:t>
      </w:r>
      <w:r w:rsidR="00A23F98">
        <w:rPr>
          <w:rFonts w:hint="eastAsia"/>
        </w:rPr>
        <w:t xml:space="preserve">, </w:t>
      </w:r>
      <w:r w:rsidR="00A516A0">
        <w:rPr>
          <w:rFonts w:hint="eastAsia"/>
        </w:rPr>
        <w:t xml:space="preserve">which </w:t>
      </w:r>
      <w:r w:rsidR="00A23F98">
        <w:rPr>
          <w:rFonts w:hint="eastAsia"/>
        </w:rPr>
        <w:t xml:space="preserve">all together </w:t>
      </w:r>
      <w:r w:rsidR="00A516A0">
        <w:rPr>
          <w:rFonts w:hint="eastAsia"/>
        </w:rPr>
        <w:t xml:space="preserve">encourages </w:t>
      </w:r>
      <w:r w:rsidR="00046F99">
        <w:rPr>
          <w:rFonts w:hint="eastAsia"/>
        </w:rPr>
        <w:t>users</w:t>
      </w:r>
      <w:r w:rsidR="00A516A0">
        <w:rPr>
          <w:rFonts w:hint="eastAsia"/>
        </w:rPr>
        <w:t xml:space="preserve"> to </w:t>
      </w:r>
      <w:r w:rsidR="00A516A0">
        <w:t>explore</w:t>
      </w:r>
      <w:r w:rsidR="00A516A0">
        <w:rPr>
          <w:rFonts w:hint="eastAsia"/>
        </w:rPr>
        <w:t xml:space="preserve"> the topic with their own initiative.</w:t>
      </w:r>
      <w:del w:id="65" w:author="Gillis Bernard" w:date="2018-12-01T01:07:00Z">
        <w:r>
          <w:delText>There are also some actions invo</w:delText>
        </w:r>
        <w:r>
          <w:delText xml:space="preserve">lved, such as click and scroll, when users want to listen to or see more content. These interactions with the content engages users in by requiring their initiative. </w:delText>
        </w:r>
      </w:del>
    </w:p>
    <w:p w14:paraId="7596C7CB" w14:textId="77777777" w:rsidR="00B13D99" w:rsidRDefault="00B13D99">
      <w:pPr>
        <w:contextualSpacing w:val="0"/>
      </w:pPr>
    </w:p>
    <w:p w14:paraId="347BBAC5" w14:textId="77777777" w:rsidR="00B13D99" w:rsidRDefault="00910AEA">
      <w:pPr>
        <w:contextualSpacing w:val="0"/>
      </w:pPr>
      <w:commentRangeStart w:id="66"/>
      <w:commentRangeStart w:id="67"/>
      <w:commentRangeStart w:id="68"/>
      <w:commentRangeStart w:id="69"/>
      <w:r>
        <w:rPr>
          <w:b/>
        </w:rPr>
        <w:t>Part B</w:t>
      </w:r>
      <w:r>
        <w:t xml:space="preserve"> Interaction details</w:t>
      </w:r>
      <w:commentRangeEnd w:id="66"/>
      <w:r>
        <w:commentReference w:id="66"/>
      </w:r>
      <w:commentRangeEnd w:id="67"/>
      <w:r>
        <w:commentReference w:id="67"/>
      </w:r>
      <w:commentRangeEnd w:id="68"/>
      <w:r>
        <w:commentReference w:id="68"/>
      </w:r>
      <w:commentRangeEnd w:id="69"/>
      <w:r>
        <w:commentReference w:id="69"/>
      </w:r>
    </w:p>
    <w:p w14:paraId="09B8F382" w14:textId="63A06976" w:rsidR="00B13D99" w:rsidRDefault="00910AEA">
      <w:pPr>
        <w:numPr>
          <w:ilvl w:val="0"/>
          <w:numId w:val="1"/>
        </w:numPr>
        <w:rPr>
          <w:ins w:id="70" w:author="Gillis Bernard" w:date="2018-12-01T01:14:00Z"/>
        </w:rPr>
      </w:pPr>
      <w:r>
        <w:t>On the home page, user can hover at the map and the route of development and distribution shows up</w:t>
      </w:r>
      <w:r w:rsidR="00AD0ED4">
        <w:rPr>
          <w:rFonts w:hint="eastAsia"/>
        </w:rPr>
        <w:t xml:space="preserve"> gradually</w:t>
      </w:r>
    </w:p>
    <w:p w14:paraId="176270D6" w14:textId="3AB8DE8C" w:rsidR="00B13D99" w:rsidRDefault="00910AEA" w:rsidP="00B13D99">
      <w:pPr>
        <w:numPr>
          <w:ilvl w:val="1"/>
          <w:numId w:val="1"/>
        </w:numPr>
        <w:pPrChange w:id="71" w:author="Gillis Bernard" w:date="2018-12-01T01:14:00Z">
          <w:pPr>
            <w:numPr>
              <w:numId w:val="1"/>
            </w:numPr>
            <w:ind w:left="720" w:hanging="360"/>
          </w:pPr>
        </w:pPrChange>
      </w:pPr>
      <w:ins w:id="72" w:author="Gillis Bernard" w:date="2018-12-01T01:14:00Z">
        <w:r>
          <w:t xml:space="preserve">Go to home page and </w:t>
        </w:r>
        <w:r>
          <w:t xml:space="preserve">mouse </w:t>
        </w:r>
      </w:ins>
      <w:r w:rsidR="00D62B9F">
        <w:rPr>
          <w:rFonts w:hint="eastAsia"/>
        </w:rPr>
        <w:t>towards the right corner and h</w:t>
      </w:r>
      <w:ins w:id="73" w:author="Gillis Bernard" w:date="2018-12-01T01:14:00Z">
        <w:r>
          <w:t>ov</w:t>
        </w:r>
        <w:r>
          <w:t xml:space="preserve">er the map to reveal route development and distribution </w:t>
        </w:r>
      </w:ins>
    </w:p>
    <w:p w14:paraId="368F7478" w14:textId="2A1C08FD" w:rsidR="00B13D99" w:rsidRDefault="00D62B9F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On the home page, user can go to the detail page by scrolling or clicking </w:t>
      </w:r>
      <w:r>
        <w:t>“Dive in”</w:t>
      </w:r>
      <w:r>
        <w:rPr>
          <w:rFonts w:hint="eastAsia"/>
        </w:rPr>
        <w:t xml:space="preserve"> button</w:t>
      </w:r>
      <w:r w:rsidR="007A5939">
        <w:rPr>
          <w:rFonts w:hint="eastAsia"/>
        </w:rPr>
        <w:t>. The page will have a bouncing effect.</w:t>
      </w:r>
    </w:p>
    <w:p w14:paraId="613E7201" w14:textId="21DC1C4E" w:rsidR="00D62B9F" w:rsidRDefault="00D62B9F" w:rsidP="00D62B9F">
      <w:pPr>
        <w:numPr>
          <w:ilvl w:val="1"/>
          <w:numId w:val="1"/>
        </w:numPr>
      </w:pPr>
      <w:r>
        <w:rPr>
          <w:rFonts w:hint="eastAsia"/>
        </w:rPr>
        <w:t xml:space="preserve">Go to home page, and scroll down using mouse or touch pad or click </w:t>
      </w:r>
      <w:r>
        <w:t>“</w:t>
      </w:r>
      <w:r>
        <w:rPr>
          <w:rFonts w:hint="eastAsia"/>
        </w:rPr>
        <w:t>Dive In</w:t>
      </w:r>
      <w:r>
        <w:t>”</w:t>
      </w:r>
      <w:r>
        <w:rPr>
          <w:rFonts w:hint="eastAsia"/>
        </w:rPr>
        <w:t xml:space="preserve"> at the bottom of the home page to go to the second section (detail page)</w:t>
      </w:r>
    </w:p>
    <w:p w14:paraId="3873F84F" w14:textId="05A9755C" w:rsidR="00B13D99" w:rsidRDefault="00D62B9F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On the detail page, user can go back to the home page by </w:t>
      </w:r>
      <w:r>
        <w:t>scrolling or clicking “Back” button</w:t>
      </w:r>
    </w:p>
    <w:p w14:paraId="1436AD69" w14:textId="2A2D4C43" w:rsidR="00D62B9F" w:rsidRDefault="002E3B6B" w:rsidP="00D62B9F">
      <w:pPr>
        <w:numPr>
          <w:ilvl w:val="1"/>
          <w:numId w:val="1"/>
        </w:numPr>
      </w:pPr>
      <w:r>
        <w:rPr>
          <w:rFonts w:hint="eastAsia"/>
        </w:rPr>
        <w:t>While at the detail page</w:t>
      </w:r>
      <w:r w:rsidR="00D62B9F">
        <w:rPr>
          <w:rFonts w:hint="eastAsia"/>
        </w:rPr>
        <w:t xml:space="preserve">, scroll </w:t>
      </w:r>
      <w:r>
        <w:rPr>
          <w:rFonts w:hint="eastAsia"/>
        </w:rPr>
        <w:t>up</w:t>
      </w:r>
      <w:r w:rsidR="00D62B9F">
        <w:rPr>
          <w:rFonts w:hint="eastAsia"/>
        </w:rPr>
        <w:t xml:space="preserve"> using mouse or touch pad or click </w:t>
      </w:r>
      <w:r w:rsidR="00D62B9F">
        <w:t>“</w:t>
      </w:r>
      <w:r>
        <w:rPr>
          <w:rFonts w:hint="eastAsia"/>
        </w:rPr>
        <w:t>Back</w:t>
      </w:r>
      <w:r w:rsidR="00D62B9F">
        <w:t>”</w:t>
      </w:r>
      <w:r w:rsidR="00D62B9F">
        <w:rPr>
          <w:rFonts w:hint="eastAsia"/>
        </w:rPr>
        <w:t xml:space="preserve"> at the </w:t>
      </w:r>
      <w:r>
        <w:rPr>
          <w:rFonts w:hint="eastAsia"/>
        </w:rPr>
        <w:t>top</w:t>
      </w:r>
      <w:r w:rsidR="00D62B9F">
        <w:rPr>
          <w:rFonts w:hint="eastAsia"/>
        </w:rPr>
        <w:t xml:space="preserve"> of the </w:t>
      </w:r>
      <w:r>
        <w:rPr>
          <w:rFonts w:hint="eastAsia"/>
        </w:rPr>
        <w:t>detail</w:t>
      </w:r>
      <w:r w:rsidR="00D62B9F">
        <w:rPr>
          <w:rFonts w:hint="eastAsia"/>
        </w:rPr>
        <w:t xml:space="preserve"> page to go to the </w:t>
      </w:r>
      <w:r>
        <w:rPr>
          <w:rFonts w:hint="eastAsia"/>
        </w:rPr>
        <w:t>first</w:t>
      </w:r>
      <w:r w:rsidR="00D62B9F">
        <w:rPr>
          <w:rFonts w:hint="eastAsia"/>
        </w:rPr>
        <w:t xml:space="preserve"> section (</w:t>
      </w:r>
      <w:r>
        <w:rPr>
          <w:rFonts w:hint="eastAsia"/>
        </w:rPr>
        <w:t>home</w:t>
      </w:r>
      <w:r w:rsidR="00D62B9F">
        <w:rPr>
          <w:rFonts w:hint="eastAsia"/>
        </w:rPr>
        <w:t xml:space="preserve"> page)</w:t>
      </w:r>
    </w:p>
    <w:p w14:paraId="5409CAEF" w14:textId="5ACC1DCF" w:rsidR="00B13D99" w:rsidRDefault="00AD0ED4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On the detail page, user can click through </w:t>
      </w:r>
      <w:r>
        <w:t>e</w:t>
      </w:r>
      <w:r w:rsidR="00910AEA">
        <w:t>ach en</w:t>
      </w:r>
      <w:r>
        <w:t xml:space="preserve">try of the main navigation menu, which </w:t>
      </w:r>
      <w:r w:rsidR="00910AEA">
        <w:t>will ch</w:t>
      </w:r>
      <w:r w:rsidR="00910AEA">
        <w:t>ange size and style when user clicks it</w:t>
      </w:r>
      <w:r>
        <w:rPr>
          <w:rFonts w:hint="eastAsia"/>
        </w:rPr>
        <w:t>.</w:t>
      </w:r>
    </w:p>
    <w:p w14:paraId="07909CF6" w14:textId="58B5E1DB" w:rsidR="00AD0ED4" w:rsidRDefault="00AD0ED4" w:rsidP="00AD0ED4">
      <w:pPr>
        <w:numPr>
          <w:ilvl w:val="1"/>
          <w:numId w:val="1"/>
        </w:numPr>
      </w:pPr>
      <w:r>
        <w:rPr>
          <w:rFonts w:hint="eastAsia"/>
        </w:rPr>
        <w:lastRenderedPageBreak/>
        <w:t xml:space="preserve">Go to detail page, and click each </w:t>
      </w:r>
      <w:r w:rsidR="00E8146D">
        <w:rPr>
          <w:rFonts w:hint="eastAsia"/>
        </w:rPr>
        <w:t xml:space="preserve">of the entry of the main navigation menu. After you click each of it, a </w:t>
      </w:r>
      <w:r w:rsidR="001770B9">
        <w:rPr>
          <w:rFonts w:hint="eastAsia"/>
        </w:rPr>
        <w:t>yellow plum flower will show up</w:t>
      </w:r>
    </w:p>
    <w:p w14:paraId="16BB23AB" w14:textId="3179BF23" w:rsidR="00B13D99" w:rsidRDefault="00103777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When user clicks </w:t>
      </w:r>
      <w:r>
        <w:t>“</w:t>
      </w:r>
      <w:r>
        <w:rPr>
          <w:rFonts w:hint="eastAsia"/>
        </w:rPr>
        <w:t>Classic Plays</w:t>
      </w:r>
      <w:r>
        <w:t>”</w:t>
      </w:r>
      <w:r>
        <w:rPr>
          <w:rFonts w:hint="eastAsia"/>
        </w:rPr>
        <w:t xml:space="preserve">, </w:t>
      </w:r>
      <w:r>
        <w:t xml:space="preserve">a </w:t>
      </w:r>
      <w:r w:rsidR="00910AEA">
        <w:t xml:space="preserve">sub navigation </w:t>
      </w:r>
      <w:r>
        <w:rPr>
          <w:rFonts w:hint="eastAsia"/>
        </w:rPr>
        <w:t xml:space="preserve">for three plays will show up. </w:t>
      </w:r>
      <w:r w:rsidR="00720168">
        <w:rPr>
          <w:rFonts w:hint="eastAsia"/>
        </w:rPr>
        <w:t xml:space="preserve">The entry activated </w:t>
      </w:r>
      <w:r w:rsidR="00720168">
        <w:t>will rotate and change opacity.</w:t>
      </w:r>
      <w:r w:rsidR="008B6B9C">
        <w:rPr>
          <w:rFonts w:hint="eastAsia"/>
        </w:rPr>
        <w:t xml:space="preserve"> They can navigate through plays using this.</w:t>
      </w:r>
    </w:p>
    <w:p w14:paraId="039F0B21" w14:textId="2227A335" w:rsidR="00893922" w:rsidRDefault="00720168" w:rsidP="00893922">
      <w:pPr>
        <w:numPr>
          <w:ilvl w:val="1"/>
          <w:numId w:val="1"/>
        </w:numPr>
      </w:pPr>
      <w:r>
        <w:rPr>
          <w:rFonts w:hint="eastAsia"/>
        </w:rPr>
        <w:t xml:space="preserve">Go to detail page, and click </w:t>
      </w:r>
      <w:r>
        <w:t>“</w:t>
      </w:r>
      <w:r>
        <w:rPr>
          <w:rFonts w:hint="eastAsia"/>
        </w:rPr>
        <w:t>Classic Plays</w:t>
      </w:r>
      <w:r>
        <w:t>”</w:t>
      </w:r>
      <w:r>
        <w:rPr>
          <w:rFonts w:hint="eastAsia"/>
        </w:rPr>
        <w:t xml:space="preserve">, then click each of the entries on the sub </w:t>
      </w:r>
      <w:proofErr w:type="spellStart"/>
      <w:r>
        <w:rPr>
          <w:rFonts w:hint="eastAsia"/>
        </w:rPr>
        <w:t>nav</w:t>
      </w:r>
      <w:proofErr w:type="spellEnd"/>
      <w:r>
        <w:rPr>
          <w:rFonts w:hint="eastAsia"/>
        </w:rPr>
        <w:t xml:space="preserve"> menu</w:t>
      </w:r>
    </w:p>
    <w:p w14:paraId="24541FBB" w14:textId="0586DE08" w:rsidR="00B13D99" w:rsidRDefault="00910AEA">
      <w:pPr>
        <w:numPr>
          <w:ilvl w:val="0"/>
          <w:numId w:val="1"/>
        </w:numPr>
        <w:rPr>
          <w:rFonts w:hint="eastAsia"/>
        </w:rPr>
      </w:pPr>
      <w:r>
        <w:t>On Singing Voices page, user can click each of the button to toggle the introduction of each tone. Sample music will also play when user clicks the</w:t>
      </w:r>
      <w:r>
        <w:t xml:space="preserve"> button, and will </w:t>
      </w:r>
      <w:r w:rsidR="00C45F73">
        <w:t>stop when user clicks it again.</w:t>
      </w:r>
    </w:p>
    <w:p w14:paraId="45FFC6C9" w14:textId="2F15FA52" w:rsidR="00892294" w:rsidRDefault="00892294" w:rsidP="00892294">
      <w:pPr>
        <w:numPr>
          <w:ilvl w:val="1"/>
          <w:numId w:val="1"/>
        </w:numPr>
      </w:pPr>
      <w:r>
        <w:t>G</w:t>
      </w:r>
      <w:r>
        <w:rPr>
          <w:rFonts w:hint="eastAsia"/>
        </w:rPr>
        <w:t>o to Singing Voices page, click each of the button to play the music and bring up the introduction dialogue bubble, and click the button again to stop the music.</w:t>
      </w:r>
    </w:p>
    <w:p w14:paraId="4A51FCC9" w14:textId="4E0699B4" w:rsidR="00B13D99" w:rsidRDefault="00910AEA">
      <w:pPr>
        <w:numPr>
          <w:ilvl w:val="0"/>
          <w:numId w:val="1"/>
        </w:numPr>
        <w:rPr>
          <w:rFonts w:hint="eastAsia"/>
        </w:rPr>
      </w:pPr>
      <w:r>
        <w:t>On Classic Plays page, user</w:t>
      </w:r>
      <w:r w:rsidR="00907C0E">
        <w:rPr>
          <w:rFonts w:hint="eastAsia"/>
        </w:rPr>
        <w:t>s</w:t>
      </w:r>
      <w:r>
        <w:t xml:space="preserve"> can either click the </w:t>
      </w:r>
      <w:r w:rsidR="001C1B2E">
        <w:rPr>
          <w:rFonts w:hint="eastAsia"/>
        </w:rPr>
        <w:t>sub</w:t>
      </w:r>
      <w:r>
        <w:t xml:space="preserve"> navigation menu or scroll the content at the right to switch between three plays</w:t>
      </w:r>
      <w:r w:rsidR="00907C0E">
        <w:rPr>
          <w:rFonts w:hint="eastAsia"/>
        </w:rPr>
        <w:t xml:space="preserve">. They can also </w:t>
      </w:r>
      <w:r w:rsidR="001C1B2E">
        <w:rPr>
          <w:rFonts w:hint="eastAsia"/>
        </w:rPr>
        <w:t xml:space="preserve">click </w:t>
      </w:r>
      <w:r w:rsidR="001C1B2E">
        <w:t>“</w:t>
      </w:r>
      <w:r w:rsidR="001C1B2E">
        <w:rPr>
          <w:rFonts w:hint="eastAsia"/>
        </w:rPr>
        <w:t>Next play/Last play</w:t>
      </w:r>
      <w:r w:rsidR="001C1B2E">
        <w:t>”</w:t>
      </w:r>
      <w:r w:rsidR="001C1B2E">
        <w:rPr>
          <w:rFonts w:hint="eastAsia"/>
        </w:rPr>
        <w:t xml:space="preserve"> to switch.</w:t>
      </w:r>
    </w:p>
    <w:p w14:paraId="465492C5" w14:textId="4E5DB3C3" w:rsidR="001C1B2E" w:rsidRDefault="001C1B2E" w:rsidP="001C1B2E">
      <w:pPr>
        <w:numPr>
          <w:ilvl w:val="1"/>
          <w:numId w:val="1"/>
        </w:numPr>
      </w:pPr>
      <w:r>
        <w:t>G</w:t>
      </w:r>
      <w:r>
        <w:rPr>
          <w:rFonts w:hint="eastAsia"/>
        </w:rPr>
        <w:t xml:space="preserve">o the Classic Plays page, click sub </w:t>
      </w:r>
      <w:proofErr w:type="spellStart"/>
      <w:r>
        <w:rPr>
          <w:rFonts w:hint="eastAsia"/>
        </w:rPr>
        <w:t>nav</w:t>
      </w:r>
      <w:proofErr w:type="spellEnd"/>
      <w:r>
        <w:rPr>
          <w:rFonts w:hint="eastAsia"/>
        </w:rPr>
        <w:t xml:space="preserve"> menu, or </w:t>
      </w:r>
      <w:r w:rsidR="00CE4803">
        <w:rPr>
          <w:rFonts w:hint="eastAsia"/>
        </w:rPr>
        <w:t>move your mouse to the content on the right and scroll</w:t>
      </w:r>
      <w:r>
        <w:rPr>
          <w:rFonts w:hint="eastAsia"/>
        </w:rPr>
        <w:t xml:space="preserve">, or click </w:t>
      </w:r>
      <w:r>
        <w:t>“</w:t>
      </w:r>
      <w:r>
        <w:rPr>
          <w:rFonts w:hint="eastAsia"/>
        </w:rPr>
        <w:t>Next play/Last play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</w:t>
      </w:r>
    </w:p>
    <w:p w14:paraId="465B792B" w14:textId="77777777" w:rsidR="00B13D99" w:rsidRDefault="00910AEA">
      <w:pPr>
        <w:numPr>
          <w:ilvl w:val="0"/>
          <w:numId w:val="1"/>
        </w:numPr>
        <w:rPr>
          <w:rFonts w:hint="eastAsia"/>
        </w:rPr>
      </w:pPr>
      <w:r>
        <w:t xml:space="preserve">On Costumes page, user can click the </w:t>
      </w:r>
      <w:r>
        <w:t>image to open a pop-up window with more detailed information, which will show up with a 3D flip effect. When user clicks the window, it will disappear.</w:t>
      </w:r>
    </w:p>
    <w:p w14:paraId="14B47E31" w14:textId="19A482BD" w:rsidR="008B2D35" w:rsidRDefault="008B2D35" w:rsidP="008B2D35">
      <w:pPr>
        <w:numPr>
          <w:ilvl w:val="1"/>
          <w:numId w:val="1"/>
        </w:numPr>
      </w:pPr>
      <w:r>
        <w:rPr>
          <w:rFonts w:hint="eastAsia"/>
        </w:rPr>
        <w:t xml:space="preserve">Go </w:t>
      </w:r>
      <w:r w:rsidR="0078022E">
        <w:rPr>
          <w:rFonts w:hint="eastAsia"/>
        </w:rPr>
        <w:t xml:space="preserve">to </w:t>
      </w:r>
      <w:r>
        <w:rPr>
          <w:rFonts w:hint="eastAsia"/>
        </w:rPr>
        <w:t>the Costumes page, then click the image. After the pop up window shows up, click it to make it disappear</w:t>
      </w:r>
      <w:r w:rsidR="00725D40">
        <w:rPr>
          <w:rFonts w:hint="eastAsia"/>
        </w:rPr>
        <w:t>.</w:t>
      </w:r>
    </w:p>
    <w:p w14:paraId="3E4451C5" w14:textId="27963EB8" w:rsidR="00B13D99" w:rsidRDefault="00910AEA">
      <w:pPr>
        <w:numPr>
          <w:ilvl w:val="0"/>
          <w:numId w:val="1"/>
        </w:numPr>
      </w:pPr>
      <w:r>
        <w:t>On Historical Figure pa</w:t>
      </w:r>
      <w:r w:rsidR="0078022E">
        <w:t>ge, user can play the music and stop it by clicking a round button.</w:t>
      </w:r>
    </w:p>
    <w:p w14:paraId="3B6833C1" w14:textId="67E3328A" w:rsidR="0078022E" w:rsidRDefault="0078022E" w:rsidP="0078022E">
      <w:pPr>
        <w:numPr>
          <w:ilvl w:val="1"/>
          <w:numId w:val="1"/>
        </w:numPr>
      </w:pPr>
      <w:r>
        <w:rPr>
          <w:rFonts w:hint="eastAsia"/>
        </w:rPr>
        <w:t>Go to the Historical Figure page</w:t>
      </w:r>
      <w:r w:rsidR="002E5987">
        <w:rPr>
          <w:rFonts w:hint="eastAsia"/>
        </w:rPr>
        <w:t xml:space="preserve"> and click the button to play the music, then click it again to pause it.</w:t>
      </w:r>
    </w:p>
    <w:p w14:paraId="5E01C2AA" w14:textId="77777777" w:rsidR="00B13D99" w:rsidRDefault="00B13D99">
      <w:pPr>
        <w:contextualSpacing w:val="0"/>
      </w:pPr>
    </w:p>
    <w:p w14:paraId="0495D445" w14:textId="77777777" w:rsidR="00B13D99" w:rsidRDefault="00B13D99">
      <w:pPr>
        <w:contextualSpacing w:val="0"/>
      </w:pPr>
    </w:p>
    <w:p w14:paraId="02FD0CBF" w14:textId="7DAC0295" w:rsidR="00B13D99" w:rsidRDefault="008A40B7">
      <w:pPr>
        <w:contextualSpacing w:val="0"/>
        <w:rPr>
          <w:rFonts w:hint="eastAsia"/>
        </w:rPr>
      </w:pPr>
      <w:r>
        <w:rPr>
          <w:b/>
        </w:rPr>
        <w:t xml:space="preserve">Part </w:t>
      </w:r>
      <w:r>
        <w:rPr>
          <w:rFonts w:hint="eastAsia"/>
          <w:b/>
        </w:rPr>
        <w:t>C</w:t>
      </w:r>
    </w:p>
    <w:p w14:paraId="40DEBF46" w14:textId="560945BB" w:rsidR="00B13D99" w:rsidRDefault="00910AEA">
      <w:pPr>
        <w:contextualSpacing w:val="0"/>
        <w:rPr>
          <w:rFonts w:hint="eastAsia"/>
        </w:rPr>
      </w:pPr>
      <w:r>
        <w:t xml:space="preserve">First, I used </w:t>
      </w:r>
      <w:r w:rsidR="00E47665" w:rsidRPr="00E47665">
        <w:t>css3-animate-it</w:t>
      </w:r>
      <w:r w:rsidR="00E47665">
        <w:rPr>
          <w:rFonts w:hint="eastAsia"/>
        </w:rPr>
        <w:t xml:space="preserve"> </w:t>
      </w:r>
      <w:r>
        <w:t>to achieve the flip effect because it is very straightforward. I used</w:t>
      </w:r>
      <w:r>
        <w:t xml:space="preserve"> </w:t>
      </w:r>
      <w:ins w:id="74" w:author="Gillis Bernard" w:date="2018-12-01T01:10:00Z">
        <w:r>
          <w:t xml:space="preserve">a combination of </w:t>
        </w:r>
      </w:ins>
      <w:r>
        <w:t xml:space="preserve">JQuery and CSS </w:t>
      </w:r>
      <w:del w:id="75" w:author="Gillis Bernard" w:date="2018-12-01T01:10:00Z">
        <w:r>
          <w:delText xml:space="preserve">together </w:delText>
        </w:r>
      </w:del>
      <w:r>
        <w:t>to call the function and change the CSS styles</w:t>
      </w:r>
      <w:ins w:id="76" w:author="Gillis Bernard" w:date="2018-12-01T01:10:00Z">
        <w:r>
          <w:t xml:space="preserve"> to delight and engage the user</w:t>
        </w:r>
      </w:ins>
      <w:del w:id="77" w:author="Gillis Bernard" w:date="2018-12-01T01:10:00Z">
        <w:r>
          <w:delText>. This improves the engagement</w:delText>
        </w:r>
      </w:del>
      <w:r>
        <w:t>.</w:t>
      </w:r>
      <w:r>
        <w:rPr>
          <w:rFonts w:hint="eastAsia"/>
        </w:rPr>
        <w:t xml:space="preserve"> </w:t>
      </w:r>
    </w:p>
    <w:p w14:paraId="39F9A709" w14:textId="11597383" w:rsidR="00C26BF1" w:rsidRDefault="00910AEA">
      <w:pPr>
        <w:contextualSpacing w:val="0"/>
        <w:rPr>
          <w:rFonts w:hint="eastAsia"/>
        </w:rPr>
      </w:pPr>
      <w:r>
        <w:t>Second, I used</w:t>
      </w:r>
      <w:r w:rsidR="00E47665">
        <w:t xml:space="preserve"> that animation library with JQuery </w:t>
      </w:r>
      <w:r w:rsidR="00E47665">
        <w:rPr>
          <w:rFonts w:hint="eastAsia"/>
        </w:rPr>
        <w:t>and CSS</w:t>
      </w:r>
      <w:r w:rsidR="00E47665">
        <w:t xml:space="preserve"> to achieve the both the scrolling of the two large sections and also animations/effects related to the scrolling on the Classic Plays page.</w:t>
      </w:r>
      <w:r w:rsidR="004730B9">
        <w:t xml:space="preserve"> I still used </w:t>
      </w:r>
      <w:r w:rsidR="004730B9" w:rsidRPr="00E47665">
        <w:t>css3-animate-it</w:t>
      </w:r>
      <w:r w:rsidR="004730B9">
        <w:rPr>
          <w:rFonts w:hint="eastAsia"/>
        </w:rPr>
        <w:t xml:space="preserve"> </w:t>
      </w:r>
      <w:r>
        <w:t xml:space="preserve">because its wide range of functions and its flexibility to </w:t>
      </w:r>
      <w:ins w:id="78" w:author="Gillis Bernard" w:date="2018-12-01T01:11:00Z">
        <w:r>
          <w:t>combine</w:t>
        </w:r>
      </w:ins>
      <w:del w:id="79" w:author="Gillis Bernard" w:date="2018-12-01T01:11:00Z">
        <w:r>
          <w:delText>be combined</w:delText>
        </w:r>
      </w:del>
      <w:r>
        <w:t xml:space="preserve"> with other </w:t>
      </w:r>
      <w:del w:id="80" w:author="Gillis Bernard" w:date="2018-12-01T01:11:00Z">
        <w:r>
          <w:delText>things like</w:delText>
        </w:r>
      </w:del>
      <w:r w:rsidR="00D156BF">
        <w:rPr>
          <w:rFonts w:hint="eastAsia"/>
        </w:rPr>
        <w:t>codes</w:t>
      </w:r>
      <w:r>
        <w:t>. The combination of these tools perfectly solved the prob</w:t>
      </w:r>
      <w:r w:rsidR="009B2C67">
        <w:t>lem of “double scroll” (</w:t>
      </w:r>
      <w:r>
        <w:t>the bigger window is controlled by scrolling as well</w:t>
      </w:r>
      <w:r w:rsidR="009B2C67">
        <w:rPr>
          <w:rFonts w:hint="eastAsia"/>
        </w:rPr>
        <w:t>)</w:t>
      </w:r>
      <w:r>
        <w:t xml:space="preserve">. </w:t>
      </w:r>
      <w:r w:rsidR="00A3153B">
        <w:t>Also, there are</w:t>
      </w:r>
      <w:r>
        <w:t xml:space="preserve"> animations triggered by scroll on the right part of the page and they start together. </w:t>
      </w:r>
      <w:r>
        <w:t>The chaos generated by these were managed by these API and libr</w:t>
      </w:r>
      <w:r>
        <w:t>aries.</w:t>
      </w:r>
      <w:r>
        <w:rPr>
          <w:rFonts w:hint="eastAsia"/>
        </w:rPr>
        <w:t xml:space="preserve"> These added flexibility o</w:t>
      </w:r>
      <w:bookmarkStart w:id="81" w:name="_GoBack"/>
      <w:bookmarkEnd w:id="81"/>
      <w:r>
        <w:rPr>
          <w:rFonts w:hint="eastAsia"/>
        </w:rPr>
        <w:t xml:space="preserve">f navigation to the website. </w:t>
      </w:r>
    </w:p>
    <w:p w14:paraId="3C5CA9A3" w14:textId="39537247" w:rsidR="00B13D99" w:rsidRDefault="00C26BF1">
      <w:pPr>
        <w:contextualSpacing w:val="0"/>
      </w:pPr>
      <w:r>
        <w:rPr>
          <w:rFonts w:hint="eastAsia"/>
        </w:rPr>
        <w:t xml:space="preserve">For playing music, I used JQuery and CSS to achieve that. </w:t>
      </w:r>
      <w:r w:rsidR="00910AEA">
        <w:t>This adde</w:t>
      </w:r>
      <w:r w:rsidR="00910AEA">
        <w:rPr>
          <w:rFonts w:hint="eastAsia"/>
        </w:rPr>
        <w:t>d engaging media to the website and interesting interactions with the users.</w:t>
      </w:r>
      <w:del w:id="82" w:author="Gillis Bernard" w:date="2018-12-01T01:12:00Z">
        <w:r w:rsidR="00910AEA">
          <w:delText>That is why I chose them.</w:delText>
        </w:r>
      </w:del>
    </w:p>
    <w:p w14:paraId="6505629E" w14:textId="77777777" w:rsidR="00B13D99" w:rsidRDefault="00B13D99">
      <w:pPr>
        <w:contextualSpacing w:val="0"/>
        <w:rPr>
          <w:rFonts w:hint="eastAsia"/>
        </w:rPr>
      </w:pPr>
    </w:p>
    <w:p w14:paraId="2DE42B3C" w14:textId="5DA69C59" w:rsidR="008A40B7" w:rsidRDefault="008A40B7">
      <w:pPr>
        <w:contextualSpacing w:val="0"/>
        <w:rPr>
          <w:rFonts w:hint="eastAsia"/>
        </w:rPr>
      </w:pPr>
      <w:r>
        <w:rPr>
          <w:b/>
        </w:rPr>
        <w:t xml:space="preserve">Part </w:t>
      </w:r>
      <w:r>
        <w:rPr>
          <w:rFonts w:hint="eastAsia"/>
          <w:b/>
        </w:rPr>
        <w:t>D</w:t>
      </w:r>
    </w:p>
    <w:p w14:paraId="1AA5365F" w14:textId="77777777" w:rsidR="00B13D99" w:rsidRDefault="00910AEA">
      <w:pPr>
        <w:contextualSpacing w:val="0"/>
        <w:rPr>
          <w:rFonts w:hint="eastAsia"/>
        </w:rPr>
      </w:pPr>
      <w:ins w:id="83" w:author="Gillis Bernard" w:date="2018-12-01T01:12:00Z">
        <w:r>
          <w:lastRenderedPageBreak/>
          <w:t>Based on</w:t>
        </w:r>
      </w:ins>
      <w:del w:id="84" w:author="Gillis Bernard" w:date="2018-12-01T01:12:00Z">
        <w:r>
          <w:delText>From</w:delText>
        </w:r>
      </w:del>
      <w:r>
        <w:t xml:space="preserve"> the critique</w:t>
      </w:r>
      <w:ins w:id="85" w:author="Gillis Bernard" w:date="2018-12-01T01:12:00Z">
        <w:r>
          <w:t xml:space="preserve"> I received</w:t>
        </w:r>
      </w:ins>
      <w:r>
        <w:t xml:space="preserve"> in lab, </w:t>
      </w:r>
      <w:ins w:id="86" w:author="Gillis Bernard" w:date="2018-12-01T01:12:00Z">
        <w:r>
          <w:t xml:space="preserve">I made the </w:t>
        </w:r>
      </w:ins>
      <w:del w:id="87" w:author="Gillis Bernard" w:date="2018-12-01T01:12:00Z">
        <w:r>
          <w:delText>the</w:delText>
        </w:r>
      </w:del>
      <w:r>
        <w:t>menu area become</w:t>
      </w:r>
      <w:del w:id="88" w:author="Gillis Bernard" w:date="2018-12-01T01:12:00Z">
        <w:r>
          <w:delText>s</w:delText>
        </w:r>
      </w:del>
      <w:r>
        <w:t xml:space="preserve"> smaller </w:t>
      </w:r>
      <w:ins w:id="89" w:author="Gillis Bernard" w:date="2018-12-01T01:12:00Z">
        <w:r>
          <w:t xml:space="preserve">so </w:t>
        </w:r>
      </w:ins>
      <w:del w:id="90" w:author="Gillis Bernard" w:date="2018-12-01T01:12:00Z">
        <w:r>
          <w:delText>because</w:delText>
        </w:r>
      </w:del>
      <w:r>
        <w:t xml:space="preserve">users </w:t>
      </w:r>
      <w:ins w:id="91" w:author="Gillis Bernard" w:date="2018-12-01T01:12:00Z">
        <w:r>
          <w:t>can</w:t>
        </w:r>
      </w:ins>
      <w:del w:id="92" w:author="Gillis Bernard" w:date="2018-12-01T01:12:00Z">
        <w:r>
          <w:delText>wanted to</w:delText>
        </w:r>
      </w:del>
      <w:r>
        <w:t xml:space="preserve"> see more of the content</w:t>
      </w:r>
      <w:ins w:id="93" w:author="Gillis Bernard" w:date="2018-12-01T01:12:00Z">
        <w:r>
          <w:t>,</w:t>
        </w:r>
      </w:ins>
      <w:r>
        <w:t xml:space="preserve"> </w:t>
      </w:r>
      <w:ins w:id="94" w:author="Gillis Bernard" w:date="2018-12-01T01:12:00Z">
        <w:r>
          <w:t xml:space="preserve">and less of </w:t>
        </w:r>
      </w:ins>
      <w:del w:id="95" w:author="Gillis Bernard" w:date="2018-12-01T01:12:00Z">
        <w:r>
          <w:delText xml:space="preserve">rather than </w:delText>
        </w:r>
      </w:del>
      <w:ins w:id="96" w:author="Gillis Bernard" w:date="2018-12-01T01:12:00Z">
        <w:del w:id="97" w:author="Gillis Bernard" w:date="2018-12-01T01:12:00Z">
          <w:r>
            <w:delText xml:space="preserve">more of </w:delText>
          </w:r>
        </w:del>
      </w:ins>
      <w:r>
        <w:t xml:space="preserve">the menu. </w:t>
      </w:r>
      <w:ins w:id="98" w:author="Gillis Bernard" w:date="2018-12-01T01:13:00Z">
        <w:r w:rsidR="00DB189C">
          <w:t>B</w:t>
        </w:r>
      </w:ins>
      <w:del w:id="99" w:author="Gillis Bernard" w:date="2018-12-01T01:13:00Z">
        <w:r w:rsidR="00DB189C">
          <w:delText>b</w:delText>
        </w:r>
      </w:del>
      <w:r w:rsidR="00DB189C">
        <w:t>y demonstrating the website to several peers</w:t>
      </w:r>
      <w:r w:rsidR="00DB189C">
        <w:rPr>
          <w:rFonts w:hint="eastAsia"/>
        </w:rPr>
        <w:t xml:space="preserve"> after implementing basic animations</w:t>
      </w:r>
      <w:r w:rsidR="00DB189C">
        <w:t xml:space="preserve">, </w:t>
      </w:r>
      <w:ins w:id="100" w:author="Gillis Bernard" w:date="2018-12-01T01:13:00Z">
        <w:r w:rsidR="00DB189C">
          <w:t xml:space="preserve">I noticed that </w:t>
        </w:r>
      </w:ins>
      <w:r w:rsidR="00DB189C">
        <w:t>nearly all of them lost patience in waiting</w:t>
      </w:r>
      <w:ins w:id="101" w:author="Gillis Bernard" w:date="2018-12-01T01:13:00Z">
        <w:r w:rsidR="00DB189C">
          <w:t xml:space="preserve"> for </w:t>
        </w:r>
      </w:ins>
      <w:r w:rsidR="00DB189C">
        <w:t xml:space="preserve">the transition </w:t>
      </w:r>
      <w:r w:rsidR="00DB189C">
        <w:rPr>
          <w:rFonts w:hint="eastAsia"/>
        </w:rPr>
        <w:t xml:space="preserve">to be done </w:t>
      </w:r>
      <w:r w:rsidR="00DB189C">
        <w:t xml:space="preserve">and </w:t>
      </w:r>
      <w:ins w:id="102" w:author="Gillis Bernard" w:date="2018-12-01T01:13:00Z">
        <w:r w:rsidR="00DB189C">
          <w:t>were</w:t>
        </w:r>
      </w:ins>
      <w:del w:id="103" w:author="Gillis Bernard" w:date="2018-12-01T01:13:00Z">
        <w:r w:rsidR="00DB189C">
          <w:delText>got</w:delText>
        </w:r>
      </w:del>
      <w:r w:rsidR="00DB189C">
        <w:t xml:space="preserve"> confused by </w:t>
      </w:r>
      <w:ins w:id="104" w:author="Gillis Bernard" w:date="2018-12-01T01:13:00Z">
        <w:r w:rsidR="00DB189C">
          <w:t xml:space="preserve">so </w:t>
        </w:r>
      </w:ins>
      <w:del w:id="105" w:author="Gillis Bernard" w:date="2018-12-01T01:13:00Z">
        <w:r w:rsidR="00DB189C">
          <w:delText>too m</w:delText>
        </w:r>
      </w:del>
      <w:ins w:id="106" w:author="Gillis Bernard" w:date="2018-12-01T01:13:00Z">
        <w:del w:id="107" w:author="Gillis Bernard" w:date="2018-12-01T01:13:00Z">
          <w:r w:rsidR="00DB189C">
            <w:delText>any</w:delText>
          </w:r>
        </w:del>
      </w:ins>
      <w:del w:id="108" w:author="Gillis Bernard" w:date="2018-12-01T01:13:00Z">
        <w:r w:rsidR="00DB189C">
          <w:delText xml:space="preserve">uch </w:delText>
        </w:r>
      </w:del>
      <w:ins w:id="109" w:author="Gillis Bernard" w:date="2018-12-01T01:13:00Z">
        <w:r w:rsidR="00DB189C">
          <w:t xml:space="preserve">many </w:t>
        </w:r>
      </w:ins>
      <w:r w:rsidR="00DB189C">
        <w:t>movements.</w:t>
      </w:r>
      <w:ins w:id="110" w:author="Gillis Bernard" w:date="2018-12-01T01:13:00Z">
        <w:r w:rsidR="00DB189C">
          <w:t xml:space="preserve"> </w:t>
        </w:r>
      </w:ins>
      <w:r w:rsidR="00DB189C">
        <w:rPr>
          <w:rFonts w:hint="eastAsia"/>
        </w:rPr>
        <w:t xml:space="preserve">Thus in the final design, </w:t>
      </w:r>
      <w:r w:rsidR="00DB189C">
        <w:t>t</w:t>
      </w:r>
      <w:r>
        <w:t>he website got rid of slow transition effects between two sections</w:t>
      </w:r>
      <w:ins w:id="111" w:author="Gillis Bernard" w:date="2018-12-01T01:13:00Z">
        <w:r>
          <w:t>.</w:t>
        </w:r>
      </w:ins>
      <w:del w:id="112" w:author="Gillis Bernard" w:date="2018-12-01T01:13:00Z">
        <w:r>
          <w:delText xml:space="preserve"> because</w:delText>
        </w:r>
      </w:del>
      <w:r>
        <w:t xml:space="preserve"> </w:t>
      </w:r>
      <w:r w:rsidR="00DB189C">
        <w:rPr>
          <w:rFonts w:hint="eastAsia"/>
        </w:rPr>
        <w:t xml:space="preserve">Another </w:t>
      </w:r>
      <w:r>
        <w:t>major iteration is the des</w:t>
      </w:r>
      <w:r w:rsidR="00DB189C">
        <w:t xml:space="preserve">ign for </w:t>
      </w:r>
      <w:proofErr w:type="spellStart"/>
      <w:r w:rsidR="00DB189C">
        <w:t>ipad</w:t>
      </w:r>
      <w:proofErr w:type="spellEnd"/>
      <w:r w:rsidR="00DB189C">
        <w:t xml:space="preserve"> and mobile screens to make the website adapt to multiple sizes of screens.</w:t>
      </w:r>
    </w:p>
    <w:p w14:paraId="4F238E5D" w14:textId="77777777" w:rsidR="00B13D99" w:rsidRDefault="00B13D99">
      <w:pPr>
        <w:contextualSpacing w:val="0"/>
        <w:rPr>
          <w:rFonts w:hint="eastAsia"/>
        </w:rPr>
      </w:pPr>
    </w:p>
    <w:p w14:paraId="3D42A6A9" w14:textId="5D725CE9" w:rsidR="008A40B7" w:rsidRDefault="008A40B7">
      <w:pPr>
        <w:contextualSpacing w:val="0"/>
        <w:rPr>
          <w:rFonts w:hint="eastAsia"/>
        </w:rPr>
      </w:pPr>
      <w:r>
        <w:rPr>
          <w:b/>
        </w:rPr>
        <w:t xml:space="preserve">Part </w:t>
      </w:r>
      <w:r>
        <w:rPr>
          <w:rFonts w:hint="eastAsia"/>
          <w:b/>
        </w:rPr>
        <w:t>E</w:t>
      </w:r>
    </w:p>
    <w:p w14:paraId="221953F0" w14:textId="35A51742" w:rsidR="00B13D99" w:rsidRDefault="00273D70">
      <w:pPr>
        <w:contextualSpacing w:val="0"/>
        <w:rPr>
          <w:del w:id="113" w:author="Gillis Bernard" w:date="2018-12-01T01:17:00Z"/>
        </w:rPr>
      </w:pPr>
      <w:r>
        <w:rPr>
          <w:rFonts w:hint="eastAsia"/>
        </w:rPr>
        <w:t xml:space="preserve">The first big challenge I faced </w:t>
      </w:r>
      <w:r w:rsidR="00445A23">
        <w:rPr>
          <w:rFonts w:hint="eastAsia"/>
        </w:rPr>
        <w:t>was around</w:t>
      </w:r>
      <w:ins w:id="114" w:author="Gillis Bernard" w:date="2018-12-01T01:15:00Z">
        <w:r>
          <w:t xml:space="preserve"> experimenting with different librarie</w:t>
        </w:r>
      </w:ins>
      <w:r>
        <w:t>s</w:t>
      </w:r>
      <w:r w:rsidR="00445A23">
        <w:rPr>
          <w:rFonts w:hint="eastAsia"/>
        </w:rPr>
        <w:t xml:space="preserve"> to implement the relatively complex scrolling effects on the Classic Plays page. </w:t>
      </w:r>
      <w:ins w:id="115" w:author="Gillis Bernard" w:date="2018-12-01T01:16:00Z">
        <w:r w:rsidR="001210C8">
          <w:t xml:space="preserve">Oftentimes, the </w:t>
        </w:r>
      </w:ins>
      <w:del w:id="116" w:author="Gillis Bernard" w:date="2018-12-01T01:16:00Z">
        <w:r w:rsidR="001210C8">
          <w:delText>Many times the</w:delText>
        </w:r>
      </w:del>
      <w:r w:rsidR="001210C8">
        <w:t xml:space="preserve">example looked good but </w:t>
      </w:r>
      <w:ins w:id="117" w:author="Gillis Bernard" w:date="2018-12-01T01:17:00Z">
        <w:r w:rsidR="001210C8">
          <w:t>I could not figure out how to tailor the libraries’ features to my own website, and my code became very buggy.</w:t>
        </w:r>
      </w:ins>
      <w:r w:rsidR="001210C8">
        <w:rPr>
          <w:rFonts w:hint="eastAsia"/>
        </w:rPr>
        <w:t xml:space="preserve"> </w:t>
      </w:r>
      <w:r w:rsidR="00445A23">
        <w:rPr>
          <w:rFonts w:hint="eastAsia"/>
        </w:rPr>
        <w:t>I failed so many times and found no library working on my page</w:t>
      </w:r>
      <w:r w:rsidR="001210C8">
        <w:rPr>
          <w:rFonts w:hint="eastAsia"/>
        </w:rPr>
        <w:t xml:space="preserve"> (</w:t>
      </w:r>
      <w:proofErr w:type="spellStart"/>
      <w:r w:rsidR="001210C8">
        <w:rPr>
          <w:rFonts w:hint="eastAsia"/>
        </w:rPr>
        <w:t>ScrollReveal</w:t>
      </w:r>
      <w:proofErr w:type="spellEnd"/>
      <w:r w:rsidR="001210C8">
        <w:rPr>
          <w:rFonts w:hint="eastAsia"/>
        </w:rPr>
        <w:t xml:space="preserve"> worked fine only without responsive </w:t>
      </w:r>
      <w:r w:rsidR="001210C8">
        <w:t>requirement</w:t>
      </w:r>
      <w:r w:rsidR="001210C8">
        <w:rPr>
          <w:rFonts w:hint="eastAsia"/>
        </w:rPr>
        <w:t>s)</w:t>
      </w:r>
      <w:r w:rsidR="00445A23">
        <w:rPr>
          <w:rFonts w:hint="eastAsia"/>
        </w:rPr>
        <w:t>, and had to restart building the HTML structu</w:t>
      </w:r>
      <w:r w:rsidR="001E6954">
        <w:rPr>
          <w:rFonts w:hint="eastAsia"/>
        </w:rPr>
        <w:t>re again using a different way</w:t>
      </w:r>
      <w:r w:rsidR="00445A23">
        <w:rPr>
          <w:rFonts w:hint="eastAsia"/>
        </w:rPr>
        <w:t>.</w:t>
      </w:r>
      <w:r w:rsidR="001210C8">
        <w:rPr>
          <w:rFonts w:hint="eastAsia"/>
        </w:rPr>
        <w:t xml:space="preserve"> </w:t>
      </w:r>
      <w:r>
        <w:rPr>
          <w:rFonts w:hint="eastAsia"/>
        </w:rPr>
        <w:t>Another</w:t>
      </w:r>
      <w:r w:rsidR="00910AEA">
        <w:t xml:space="preserve"> major challenge </w:t>
      </w:r>
      <w:ins w:id="118" w:author="Gillis Bernard" w:date="2018-12-01T01:15:00Z">
        <w:r w:rsidR="00910AEA">
          <w:t xml:space="preserve">I faced </w:t>
        </w:r>
      </w:ins>
      <w:r w:rsidR="00910AEA">
        <w:t>was</w:t>
      </w:r>
      <w:r w:rsidR="00E5093A">
        <w:t xml:space="preserve"> </w:t>
      </w:r>
      <w:ins w:id="119" w:author="Gillis Bernard" w:date="2018-12-01T01:15:00Z">
        <w:r w:rsidR="00910AEA">
          <w:t>to embed music within the site</w:t>
        </w:r>
      </w:ins>
      <w:r w:rsidR="00E5093A">
        <w:rPr>
          <w:rFonts w:hint="eastAsia"/>
        </w:rPr>
        <w:t xml:space="preserve"> and allow users to turn on and off the music together with other effects</w:t>
      </w:r>
      <w:ins w:id="120" w:author="Gillis Bernard" w:date="2018-12-01T01:15:00Z">
        <w:r w:rsidR="00910AEA">
          <w:t xml:space="preserve">. While I am glad I was thorough, </w:t>
        </w:r>
      </w:ins>
      <w:del w:id="121" w:author="Gillis Bernard" w:date="2018-12-01T01:15:00Z">
        <w:r w:rsidR="00910AEA">
          <w:delText xml:space="preserve"> to </w:delText>
        </w:r>
      </w:del>
      <w:r w:rsidR="00910AEA">
        <w:t>jump</w:t>
      </w:r>
      <w:ins w:id="122" w:author="Gillis Bernard" w:date="2018-12-01T01:16:00Z">
        <w:r w:rsidR="00910AEA">
          <w:t>ing</w:t>
        </w:r>
      </w:ins>
      <w:r w:rsidR="00910AEA">
        <w:t xml:space="preserve"> </w:t>
      </w:r>
      <w:r w:rsidR="00910AEA">
        <w:t>between different libraries</w:t>
      </w:r>
      <w:ins w:id="123" w:author="Gillis Bernard" w:date="2018-12-01T01:16:00Z">
        <w:r w:rsidR="00910AEA">
          <w:t xml:space="preserve"> and trying them out was confusin</w:t>
        </w:r>
      </w:ins>
      <w:r w:rsidR="001210C8">
        <w:t>g, but</w:t>
      </w:r>
      <w:r w:rsidR="001210C8">
        <w:rPr>
          <w:rFonts w:hint="eastAsia"/>
        </w:rPr>
        <w:t xml:space="preserve"> through this process I learned tons of new libraries that can be used in the future, such as AOS, velocity, etc.</w:t>
      </w:r>
      <w:r w:rsidR="001210C8">
        <w:t xml:space="preserve"> </w:t>
      </w:r>
      <w:del w:id="124" w:author="Gillis Bernard" w:date="2018-12-01T01:16:00Z">
        <w:r w:rsidR="00910AEA">
          <w:delText xml:space="preserve"> and tried them out, and failed.</w:delText>
        </w:r>
      </w:del>
      <w:r w:rsidR="00910AEA">
        <w:t xml:space="preserve"> </w:t>
      </w:r>
      <w:ins w:id="125" w:author="Gillis Bernard" w:date="2018-12-01T01:17:00Z">
        <w:r w:rsidR="00910AEA">
          <w:t xml:space="preserve">I’m proud that I was able to figure out how to make the musical element </w:t>
        </w:r>
      </w:ins>
      <w:r w:rsidR="007D26F0">
        <w:rPr>
          <w:rFonts w:hint="eastAsia"/>
        </w:rPr>
        <w:t xml:space="preserve">and scrolling </w:t>
      </w:r>
      <w:ins w:id="126" w:author="Gillis Bernard" w:date="2018-12-01T01:17:00Z">
        <w:r w:rsidR="00910AEA">
          <w:t xml:space="preserve">of the site work </w:t>
        </w:r>
      </w:ins>
      <w:r w:rsidR="00E03835">
        <w:rPr>
          <w:rFonts w:hint="eastAsia"/>
        </w:rPr>
        <w:t>eventually.</w:t>
      </w:r>
      <w:del w:id="127" w:author="Gillis Bernard" w:date="2018-12-01T01:17:00Z">
        <w:r w:rsidR="00910AEA">
          <w:delText xml:space="preserve">cannot be tailored to my own website. There were a lot of bugs </w:delText>
        </w:r>
      </w:del>
    </w:p>
    <w:p w14:paraId="40B5E2F9" w14:textId="77777777" w:rsidR="00B13D99" w:rsidRDefault="00B13D99">
      <w:pPr>
        <w:contextualSpacing w:val="0"/>
      </w:pPr>
    </w:p>
    <w:sectPr w:rsidR="00B13D9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66" w:author="Gillis Bernard" w:date="2018-12-01T01:09:00Z" w:initials="">
    <w:p w14:paraId="4B7A46C6" w14:textId="77777777" w:rsidR="00B13D99" w:rsidRDefault="00910AE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 w:val="0"/>
        <w:rPr>
          <w:color w:val="000000"/>
        </w:rPr>
      </w:pPr>
      <w:r>
        <w:rPr>
          <w:rFonts w:eastAsia="Arial"/>
          <w:color w:val="000000"/>
        </w:rPr>
        <w:t>the instructions on this section are : "</w:t>
      </w:r>
      <w:proofErr w:type="spellStart"/>
      <w:r>
        <w:rPr>
          <w:rFonts w:eastAsia="Arial"/>
          <w:color w:val="000000"/>
        </w:rPr>
        <w:t>i</w:t>
      </w:r>
      <w:proofErr w:type="spellEnd"/>
      <w:r>
        <w:rPr>
          <w:rFonts w:eastAsia="Arial"/>
          <w:color w:val="000000"/>
        </w:rPr>
        <w:t>. the interaction type you</w:t>
      </w:r>
      <w:r>
        <w:rPr>
          <w:rFonts w:eastAsia="Arial"/>
          <w:color w:val="000000"/>
        </w:rPr>
        <w:t xml:space="preserve"> implemented</w:t>
      </w:r>
    </w:p>
    <w:p w14:paraId="2CFA0587" w14:textId="77777777" w:rsidR="00B13D99" w:rsidRDefault="00910AE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 w:val="0"/>
        <w:rPr>
          <w:color w:val="000000"/>
        </w:rPr>
      </w:pPr>
      <w:r>
        <w:rPr>
          <w:rFonts w:eastAsia="Arial"/>
          <w:color w:val="000000"/>
        </w:rPr>
        <w:t>ii. how I should reproduce it (i.e. click on X on page Y, or scroll on page X,</w:t>
      </w:r>
    </w:p>
    <w:p w14:paraId="0EB2DF97" w14:textId="77777777" w:rsidR="00B13D99" w:rsidRDefault="00910AE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 w:val="0"/>
        <w:rPr>
          <w:color w:val="000000"/>
        </w:rPr>
      </w:pPr>
      <w:r>
        <w:rPr>
          <w:rFonts w:eastAsia="Arial"/>
          <w:color w:val="000000"/>
        </w:rPr>
        <w:t>etc.)</w:t>
      </w:r>
    </w:p>
    <w:p w14:paraId="7F386BA2" w14:textId="77777777" w:rsidR="00B13D99" w:rsidRDefault="00910AE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 w:val="0"/>
        <w:rPr>
          <w:color w:val="000000"/>
        </w:rPr>
      </w:pPr>
      <w:r>
        <w:rPr>
          <w:rFonts w:eastAsia="Arial"/>
          <w:color w:val="000000"/>
        </w:rPr>
        <w:t>"</w:t>
      </w:r>
    </w:p>
  </w:comment>
  <w:comment w:id="67" w:author="Gillis Bernard" w:date="2018-12-01T01:09:00Z" w:initials="">
    <w:p w14:paraId="32862681" w14:textId="77777777" w:rsidR="00B13D99" w:rsidRDefault="00910AE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 w:val="0"/>
        <w:rPr>
          <w:color w:val="000000"/>
        </w:rPr>
      </w:pPr>
      <w:r>
        <w:rPr>
          <w:rFonts w:eastAsia="Arial"/>
          <w:color w:val="000000"/>
        </w:rPr>
        <w:t>here's an example of mine ! :)</w:t>
      </w:r>
    </w:p>
  </w:comment>
  <w:comment w:id="68" w:author="Gillis Bernard" w:date="2018-12-01T01:09:00Z" w:initials="">
    <w:p w14:paraId="5F7FF80E" w14:textId="77777777" w:rsidR="00B13D99" w:rsidRDefault="00910AE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 w:val="0"/>
        <w:rPr>
          <w:color w:val="000000"/>
        </w:rPr>
      </w:pPr>
      <w:r>
        <w:rPr>
          <w:rFonts w:eastAsia="Arial"/>
          <w:color w:val="000000"/>
        </w:rPr>
        <w:t>"</w:t>
      </w:r>
      <w:proofErr w:type="spellStart"/>
      <w:r>
        <w:rPr>
          <w:rFonts w:eastAsia="Arial"/>
          <w:color w:val="000000"/>
        </w:rPr>
        <w:t>i</w:t>
      </w:r>
      <w:proofErr w:type="spellEnd"/>
      <w:r>
        <w:rPr>
          <w:rFonts w:eastAsia="Arial"/>
          <w:color w:val="000000"/>
        </w:rPr>
        <w:t xml:space="preserve">. The user can hover on the bee types photos in The 3 Bees section to see the popular culture equivalent to that type of bee. </w:t>
      </w:r>
    </w:p>
    <w:p w14:paraId="4B5C1F15" w14:textId="77777777" w:rsidR="00B13D99" w:rsidRDefault="00910AE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 w:val="0"/>
        <w:rPr>
          <w:color w:val="000000"/>
        </w:rPr>
      </w:pPr>
      <w:r>
        <w:rPr>
          <w:rFonts w:eastAsia="Arial"/>
          <w:color w:val="000000"/>
        </w:rPr>
        <w:t>ii. Scroll down to The 3 Bees section and move your cursor over the circular avatar above The Worker, The Queen and The Drone to</w:t>
      </w:r>
      <w:r>
        <w:rPr>
          <w:rFonts w:eastAsia="Arial"/>
          <w:color w:val="000000"/>
        </w:rPr>
        <w:t xml:space="preserve"> reveal images of Rosie the Riveter, </w:t>
      </w:r>
      <w:proofErr w:type="spellStart"/>
      <w:r>
        <w:rPr>
          <w:rFonts w:eastAsia="Arial"/>
          <w:color w:val="000000"/>
        </w:rPr>
        <w:t>Beyonce</w:t>
      </w:r>
      <w:proofErr w:type="spellEnd"/>
      <w:r>
        <w:rPr>
          <w:rFonts w:eastAsia="Arial"/>
          <w:color w:val="000000"/>
        </w:rPr>
        <w:t>, and a Lego Star Wars Droid, respectively. "</w:t>
      </w:r>
    </w:p>
  </w:comment>
  <w:comment w:id="69" w:author="Gillis Bernard" w:date="2018-12-01T01:10:00Z" w:initials="">
    <w:p w14:paraId="282134FC" w14:textId="77777777" w:rsidR="00B13D99" w:rsidRDefault="00910AE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 w:val="0"/>
        <w:rPr>
          <w:color w:val="000000"/>
        </w:rPr>
      </w:pPr>
      <w:r>
        <w:rPr>
          <w:rFonts w:eastAsia="Arial"/>
          <w:color w:val="000000"/>
        </w:rPr>
        <w:t>basically you just need to add an additional bullet to each that directs your TA to the part of the site to repeat the interaction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F386BA2" w15:done="0"/>
  <w15:commentEx w15:paraId="32862681" w15:done="0"/>
  <w15:commentEx w15:paraId="4B5C1F15" w15:done="0"/>
  <w15:commentEx w15:paraId="282134F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3257C7"/>
    <w:multiLevelType w:val="multilevel"/>
    <w:tmpl w:val="8FA06C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revisionView w:markup="0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B13D99"/>
    <w:rsid w:val="00046F99"/>
    <w:rsid w:val="00103777"/>
    <w:rsid w:val="001210C8"/>
    <w:rsid w:val="001268CA"/>
    <w:rsid w:val="00147B91"/>
    <w:rsid w:val="001770B9"/>
    <w:rsid w:val="001777E0"/>
    <w:rsid w:val="001A1055"/>
    <w:rsid w:val="001C1B2E"/>
    <w:rsid w:val="001E6954"/>
    <w:rsid w:val="00273D70"/>
    <w:rsid w:val="002E3B6B"/>
    <w:rsid w:val="002E5987"/>
    <w:rsid w:val="00312FBE"/>
    <w:rsid w:val="0031516C"/>
    <w:rsid w:val="00371ED5"/>
    <w:rsid w:val="00445A23"/>
    <w:rsid w:val="004730B9"/>
    <w:rsid w:val="004D67A8"/>
    <w:rsid w:val="00552888"/>
    <w:rsid w:val="00585183"/>
    <w:rsid w:val="00661725"/>
    <w:rsid w:val="006835DF"/>
    <w:rsid w:val="006C459A"/>
    <w:rsid w:val="00720168"/>
    <w:rsid w:val="00725D40"/>
    <w:rsid w:val="0078022E"/>
    <w:rsid w:val="007932A1"/>
    <w:rsid w:val="007A5939"/>
    <w:rsid w:val="007B5403"/>
    <w:rsid w:val="007D26F0"/>
    <w:rsid w:val="008048FE"/>
    <w:rsid w:val="0082566E"/>
    <w:rsid w:val="00892294"/>
    <w:rsid w:val="008930A5"/>
    <w:rsid w:val="00893922"/>
    <w:rsid w:val="008A40B7"/>
    <w:rsid w:val="008B2D35"/>
    <w:rsid w:val="008B6B9C"/>
    <w:rsid w:val="00907C0E"/>
    <w:rsid w:val="00910AEA"/>
    <w:rsid w:val="00915D7F"/>
    <w:rsid w:val="00947413"/>
    <w:rsid w:val="0095427A"/>
    <w:rsid w:val="009B2C67"/>
    <w:rsid w:val="00A02034"/>
    <w:rsid w:val="00A23F98"/>
    <w:rsid w:val="00A3153B"/>
    <w:rsid w:val="00A410FC"/>
    <w:rsid w:val="00A516A0"/>
    <w:rsid w:val="00A703B4"/>
    <w:rsid w:val="00AB53C4"/>
    <w:rsid w:val="00AD0ED4"/>
    <w:rsid w:val="00B13D99"/>
    <w:rsid w:val="00B444F1"/>
    <w:rsid w:val="00B865A7"/>
    <w:rsid w:val="00BA57F0"/>
    <w:rsid w:val="00BA6118"/>
    <w:rsid w:val="00C1157F"/>
    <w:rsid w:val="00C26BF1"/>
    <w:rsid w:val="00C45F73"/>
    <w:rsid w:val="00CE4803"/>
    <w:rsid w:val="00D034D1"/>
    <w:rsid w:val="00D156BF"/>
    <w:rsid w:val="00D3540A"/>
    <w:rsid w:val="00D41523"/>
    <w:rsid w:val="00D47054"/>
    <w:rsid w:val="00D62B9F"/>
    <w:rsid w:val="00DB189C"/>
    <w:rsid w:val="00DE3FAB"/>
    <w:rsid w:val="00E03835"/>
    <w:rsid w:val="00E47665"/>
    <w:rsid w:val="00E5093A"/>
    <w:rsid w:val="00E57A54"/>
    <w:rsid w:val="00E8146D"/>
    <w:rsid w:val="00F0484D"/>
    <w:rsid w:val="00F235F2"/>
    <w:rsid w:val="00F42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00E37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10FC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0FC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C459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C459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5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xatiachen.github.io/pui2018/homework8/index.html" TargetMode="External"/><Relationship Id="rId6" Type="http://schemas.openxmlformats.org/officeDocument/2006/relationships/comments" Target="comments.xml"/><Relationship Id="rId7" Type="http://schemas.microsoft.com/office/2011/relationships/commentsExtended" Target="commentsExtended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1223</Words>
  <Characters>6974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Xiangzhu Chen</cp:lastModifiedBy>
  <cp:revision>64</cp:revision>
  <dcterms:created xsi:type="dcterms:W3CDTF">2018-12-01T01:26:00Z</dcterms:created>
  <dcterms:modified xsi:type="dcterms:W3CDTF">2018-12-01T04:42:00Z</dcterms:modified>
</cp:coreProperties>
</file>